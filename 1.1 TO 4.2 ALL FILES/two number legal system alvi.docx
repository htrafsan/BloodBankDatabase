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CBE81" w14:textId="2ACF9D79" w:rsidR="008D729A" w:rsidRDefault="008D729A" w:rsidP="008D729A">
      <w:pPr>
        <w:jc w:val="center"/>
        <w:rPr>
          <w:rFonts w:ascii="Algerian" w:hAnsi="Algerian"/>
          <w:color w:val="2F5496" w:themeColor="accent1" w:themeShade="BF"/>
          <w:sz w:val="40"/>
          <w:szCs w:val="40"/>
        </w:rPr>
      </w:pPr>
      <w:r>
        <w:rPr>
          <w:rFonts w:ascii="Algerian" w:hAnsi="Algerian"/>
          <w:color w:val="2F5496" w:themeColor="accent1" w:themeShade="BF"/>
          <w:sz w:val="40"/>
          <w:szCs w:val="40"/>
        </w:rPr>
        <w:t>critically discussed about two national and international news</w:t>
      </w:r>
    </w:p>
    <w:p w14:paraId="13918F31" w14:textId="77777777" w:rsidR="008D729A" w:rsidRPr="008D729A" w:rsidRDefault="008D729A" w:rsidP="008D729A">
      <w:pPr>
        <w:rPr>
          <w:rFonts w:ascii="Algerian" w:hAnsi="Algerian"/>
          <w:sz w:val="40"/>
          <w:szCs w:val="40"/>
        </w:rPr>
      </w:pPr>
    </w:p>
    <w:p w14:paraId="725BDEC0" w14:textId="6E5DA72C" w:rsidR="008D729A" w:rsidRPr="008D729A" w:rsidRDefault="008D729A" w:rsidP="00F46AF8">
      <w:pPr>
        <w:jc w:val="center"/>
        <w:rPr>
          <w:rFonts w:ascii="Algerian" w:hAnsi="Algerian"/>
          <w:color w:val="00B050"/>
          <w:sz w:val="40"/>
          <w:szCs w:val="40"/>
        </w:rPr>
      </w:pPr>
      <w:r w:rsidRPr="008D729A">
        <w:rPr>
          <w:rFonts w:ascii="Algerian" w:hAnsi="Algerian"/>
          <w:color w:val="00B050"/>
          <w:sz w:val="40"/>
          <w:szCs w:val="40"/>
        </w:rPr>
        <w:t>national news:</w:t>
      </w:r>
    </w:p>
    <w:p w14:paraId="6C723813" w14:textId="77777777" w:rsidR="008D729A" w:rsidRPr="008D729A" w:rsidRDefault="008D729A" w:rsidP="008D729A">
      <w:pPr>
        <w:rPr>
          <w:rFonts w:ascii="Algerian" w:hAnsi="Algerian"/>
          <w:sz w:val="40"/>
          <w:szCs w:val="40"/>
        </w:rPr>
      </w:pPr>
    </w:p>
    <w:p w14:paraId="07CFF002" w14:textId="6786545E" w:rsidR="008D729A" w:rsidRDefault="008D729A" w:rsidP="002702F1">
      <w:pPr>
        <w:numPr>
          <w:ilvl w:val="0"/>
          <w:numId w:val="1"/>
        </w:numPr>
        <w:jc w:val="center"/>
        <w:rPr>
          <w:rFonts w:ascii="Algerian" w:hAnsi="Algerian"/>
          <w:color w:val="2F5496" w:themeColor="accent1" w:themeShade="BF"/>
          <w:sz w:val="40"/>
          <w:szCs w:val="40"/>
        </w:rPr>
      </w:pPr>
      <w:r>
        <w:rPr>
          <w:rFonts w:ascii="Algerian" w:hAnsi="Algerian"/>
          <w:color w:val="2F5496" w:themeColor="accent1" w:themeShade="BF"/>
          <w:sz w:val="40"/>
          <w:szCs w:val="40"/>
        </w:rPr>
        <w:t>law enforcemen</w:t>
      </w:r>
      <w:r w:rsidR="002702F1">
        <w:rPr>
          <w:rFonts w:ascii="Algerian" w:hAnsi="Algerian"/>
          <w:color w:val="2F5496" w:themeColor="accent1" w:themeShade="BF"/>
          <w:sz w:val="40"/>
          <w:szCs w:val="40"/>
        </w:rPr>
        <w:t>t agencies protect us during elections:</w:t>
      </w:r>
    </w:p>
    <w:p w14:paraId="15C32DA2" w14:textId="77777777" w:rsidR="002702F1" w:rsidRDefault="002702F1" w:rsidP="002702F1">
      <w:pPr>
        <w:jc w:val="center"/>
        <w:rPr>
          <w:rFonts w:ascii="Algerian" w:hAnsi="Algerian"/>
          <w:color w:val="2F5496" w:themeColor="accent1" w:themeShade="BF"/>
          <w:sz w:val="40"/>
          <w:szCs w:val="40"/>
        </w:rPr>
      </w:pPr>
    </w:p>
    <w:p w14:paraId="3979E864" w14:textId="77777777" w:rsidR="002702F1" w:rsidRDefault="002702F1" w:rsidP="002702F1">
      <w:pPr>
        <w:rPr>
          <w:rFonts w:ascii="Algerian" w:hAnsi="Algerian"/>
          <w:color w:val="2F5496" w:themeColor="accent1" w:themeShade="BF"/>
          <w:sz w:val="40"/>
          <w:szCs w:val="40"/>
        </w:rPr>
      </w:pPr>
    </w:p>
    <w:p w14:paraId="4D9A38D0" w14:textId="20C0628A" w:rsidR="002702F1" w:rsidRPr="004C3FD8" w:rsidRDefault="002702F1" w:rsidP="004C3FD8">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3FD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Chief election commissioner</w:t>
      </w:r>
      <w:r w:rsidRPr="004C3FD8">
        <w:t xml:space="preserve"> (CEC) HABIBUL AWAL has said that law enforcement agencies will have to bear the responsibility if there is any communal violence </w:t>
      </w:r>
      <w:r w:rsidR="002661C0" w:rsidRPr="004C3FD8">
        <w:t>before, during</w:t>
      </w:r>
      <w:r w:rsidRPr="004C3FD8">
        <w:t xml:space="preserve"> or upcoming election </w:t>
      </w:r>
    </w:p>
    <w:p w14:paraId="158B722F" w14:textId="4B95B5FB" w:rsidR="008D729A" w:rsidRPr="004C3FD8" w:rsidRDefault="008D729A" w:rsidP="008D729A">
      <w:pPr>
        <w:rPr>
          <w:rFonts w:ascii="Algerian" w:hAnsi="Algerian"/>
          <w:sz w:val="40"/>
          <w:szCs w:val="40"/>
        </w:rPr>
      </w:pPr>
    </w:p>
    <w:p w14:paraId="4BF035C5" w14:textId="72B3EF70" w:rsidR="002702F1" w:rsidRPr="002702F1" w:rsidRDefault="002702F1" w:rsidP="004C3FD8">
      <w:pPr>
        <w:jc w:val="both"/>
        <w:rPr>
          <w:rFonts w:ascii="Times New Roman" w:hAnsi="Times New Roman" w:cs="Times New Roman"/>
          <w:sz w:val="28"/>
          <w:szCs w:val="28"/>
        </w:rPr>
      </w:pPr>
      <w:r w:rsidRPr="004C3FD8">
        <w:rPr>
          <w:rFonts w:ascii="Algerian" w:hAnsi="Algerian"/>
          <w:sz w:val="40"/>
          <w:szCs w:val="40"/>
        </w:rPr>
        <w:t>I</w:t>
      </w:r>
      <w:r w:rsidRPr="004C3FD8">
        <w:rPr>
          <w:rFonts w:ascii="Times New Roman" w:hAnsi="Times New Roman" w:cs="Times New Roman"/>
          <w:sz w:val="28"/>
          <w:szCs w:val="28"/>
        </w:rPr>
        <w:t xml:space="preserve">n the last few years attackers have targeted minority </w:t>
      </w:r>
      <w:r w:rsidR="002661C0" w:rsidRPr="004C3FD8">
        <w:rPr>
          <w:rFonts w:ascii="Times New Roman" w:hAnsi="Times New Roman" w:cs="Times New Roman"/>
          <w:sz w:val="28"/>
          <w:szCs w:val="28"/>
        </w:rPr>
        <w:t>communities, and</w:t>
      </w:r>
      <w:r w:rsidRPr="004C3FD8">
        <w:rPr>
          <w:rFonts w:ascii="Times New Roman" w:hAnsi="Times New Roman" w:cs="Times New Roman"/>
          <w:sz w:val="28"/>
          <w:szCs w:val="28"/>
        </w:rPr>
        <w:t xml:space="preserve"> the law enforcers have displayed apathy or reluctance in catching the culprits who are often linked to influential </w:t>
      </w:r>
      <w:r w:rsidR="002661C0" w:rsidRPr="004C3FD8">
        <w:rPr>
          <w:rFonts w:ascii="Times New Roman" w:hAnsi="Times New Roman" w:cs="Times New Roman"/>
          <w:sz w:val="28"/>
          <w:szCs w:val="28"/>
        </w:rPr>
        <w:t>groups. the</w:t>
      </w:r>
      <w:r w:rsidRPr="004C3FD8">
        <w:rPr>
          <w:rFonts w:ascii="Times New Roman" w:hAnsi="Times New Roman" w:cs="Times New Roman"/>
          <w:sz w:val="28"/>
          <w:szCs w:val="28"/>
        </w:rPr>
        <w:t xml:space="preserve"> fear of repercussions </w:t>
      </w:r>
      <w:r w:rsidR="006D5A77" w:rsidRPr="004C3FD8">
        <w:rPr>
          <w:rFonts w:ascii="Times New Roman" w:hAnsi="Times New Roman" w:cs="Times New Roman"/>
          <w:sz w:val="28"/>
          <w:szCs w:val="28"/>
        </w:rPr>
        <w:t xml:space="preserve">has prevented from many victims from filing cases against their </w:t>
      </w:r>
      <w:r w:rsidR="002661C0" w:rsidRPr="004C3FD8">
        <w:rPr>
          <w:rFonts w:ascii="Times New Roman" w:hAnsi="Times New Roman" w:cs="Times New Roman"/>
          <w:sz w:val="28"/>
          <w:szCs w:val="28"/>
        </w:rPr>
        <w:t>attackers. Even</w:t>
      </w:r>
      <w:r w:rsidR="006D5A77" w:rsidRPr="004C3FD8">
        <w:rPr>
          <w:rFonts w:ascii="Times New Roman" w:hAnsi="Times New Roman" w:cs="Times New Roman"/>
          <w:sz w:val="28"/>
          <w:szCs w:val="28"/>
        </w:rPr>
        <w:t xml:space="preserve"> when cases have been filed the likelihood of bringing the </w:t>
      </w:r>
      <w:r w:rsidR="002661C0" w:rsidRPr="004C3FD8">
        <w:rPr>
          <w:rFonts w:ascii="Times New Roman" w:hAnsi="Times New Roman" w:cs="Times New Roman"/>
          <w:sz w:val="28"/>
          <w:szCs w:val="28"/>
        </w:rPr>
        <w:t>attackers.</w:t>
      </w:r>
      <w:r>
        <w:rPr>
          <w:rFonts w:ascii="Times New Roman" w:hAnsi="Times New Roman" w:cs="Times New Roman"/>
          <w:sz w:val="28"/>
          <w:szCs w:val="28"/>
        </w:rPr>
        <w:t xml:space="preserve"> </w:t>
      </w:r>
    </w:p>
    <w:p w14:paraId="4524A9A7" w14:textId="77777777" w:rsidR="002702F1" w:rsidRPr="004C3FD8" w:rsidRDefault="002702F1" w:rsidP="004C3FD8">
      <w:pPr>
        <w:jc w:val="both"/>
        <w:rPr>
          <w:rFonts w:ascii="Times New Roman" w:hAnsi="Times New Roman" w:cs="Times New Roman"/>
          <w:sz w:val="28"/>
          <w:szCs w:val="28"/>
        </w:rPr>
      </w:pPr>
    </w:p>
    <w:p w14:paraId="079F4A30" w14:textId="4C6A5D38" w:rsidR="002702F1" w:rsidRDefault="006D5A77" w:rsidP="004C3FD8">
      <w:pPr>
        <w:jc w:val="both"/>
        <w:rPr>
          <w:rFonts w:ascii="Times New Roman" w:hAnsi="Times New Roman" w:cs="Times New Roman"/>
          <w:sz w:val="28"/>
          <w:szCs w:val="28"/>
        </w:rPr>
      </w:pPr>
      <w:r>
        <w:rPr>
          <w:rFonts w:ascii="Algerian" w:hAnsi="Algerian"/>
          <w:sz w:val="40"/>
          <w:szCs w:val="40"/>
        </w:rPr>
        <w:t>T</w:t>
      </w:r>
      <w:r>
        <w:rPr>
          <w:rFonts w:ascii="Times New Roman" w:hAnsi="Times New Roman" w:cs="Times New Roman"/>
          <w:sz w:val="28"/>
          <w:szCs w:val="28"/>
        </w:rPr>
        <w:t xml:space="preserve">he violence is not limited to attacks on minorities but can erupt against any individual during </w:t>
      </w:r>
      <w:r w:rsidR="002661C0">
        <w:rPr>
          <w:rFonts w:ascii="Times New Roman" w:hAnsi="Times New Roman" w:cs="Times New Roman"/>
          <w:sz w:val="28"/>
          <w:szCs w:val="28"/>
        </w:rPr>
        <w:t>elections. The</w:t>
      </w:r>
      <w:r w:rsidR="007004DD">
        <w:rPr>
          <w:rFonts w:ascii="Times New Roman" w:hAnsi="Times New Roman" w:cs="Times New Roman"/>
          <w:sz w:val="28"/>
          <w:szCs w:val="28"/>
        </w:rPr>
        <w:t xml:space="preserve"> police’s role during political events has been far from </w:t>
      </w:r>
      <w:r w:rsidR="002661C0">
        <w:rPr>
          <w:rFonts w:ascii="Times New Roman" w:hAnsi="Times New Roman" w:cs="Times New Roman"/>
          <w:sz w:val="28"/>
          <w:szCs w:val="28"/>
        </w:rPr>
        <w:t>unbiased</w:t>
      </w:r>
      <w:r w:rsidR="007004DD">
        <w:rPr>
          <w:rFonts w:ascii="Times New Roman" w:hAnsi="Times New Roman" w:cs="Times New Roman"/>
          <w:sz w:val="28"/>
          <w:szCs w:val="28"/>
        </w:rPr>
        <w:t xml:space="preserve"> attacks on opposition members during rallies in the present times as well as in the past where there was a strong presence of the police have shown the level of bias with which they have </w:t>
      </w:r>
      <w:r w:rsidR="002661C0">
        <w:rPr>
          <w:rFonts w:ascii="Times New Roman" w:hAnsi="Times New Roman" w:cs="Times New Roman"/>
          <w:sz w:val="28"/>
          <w:szCs w:val="28"/>
        </w:rPr>
        <w:t>operated. We</w:t>
      </w:r>
      <w:r w:rsidR="007004DD">
        <w:rPr>
          <w:rFonts w:ascii="Times New Roman" w:hAnsi="Times New Roman" w:cs="Times New Roman"/>
          <w:sz w:val="28"/>
          <w:szCs w:val="28"/>
        </w:rPr>
        <w:t xml:space="preserve"> have seen blatant </w:t>
      </w:r>
      <w:r w:rsidR="002661C0">
        <w:rPr>
          <w:rFonts w:ascii="Times New Roman" w:hAnsi="Times New Roman" w:cs="Times New Roman"/>
          <w:sz w:val="28"/>
          <w:szCs w:val="28"/>
        </w:rPr>
        <w:t>camaraderie</w:t>
      </w:r>
      <w:r w:rsidR="007004DD">
        <w:rPr>
          <w:rFonts w:ascii="Times New Roman" w:hAnsi="Times New Roman" w:cs="Times New Roman"/>
          <w:sz w:val="28"/>
          <w:szCs w:val="28"/>
        </w:rPr>
        <w:t xml:space="preserve"> of the law enforcers and members of </w:t>
      </w:r>
      <w:r w:rsidR="002661C0">
        <w:rPr>
          <w:rFonts w:ascii="Times New Roman" w:hAnsi="Times New Roman" w:cs="Times New Roman"/>
          <w:sz w:val="28"/>
          <w:szCs w:val="28"/>
        </w:rPr>
        <w:t>Chhatra</w:t>
      </w:r>
      <w:r w:rsidR="007004DD">
        <w:rPr>
          <w:rFonts w:ascii="Times New Roman" w:hAnsi="Times New Roman" w:cs="Times New Roman"/>
          <w:sz w:val="28"/>
          <w:szCs w:val="28"/>
        </w:rPr>
        <w:t xml:space="preserve"> league who have unleashed their wrath on members of the opposition and </w:t>
      </w:r>
      <w:r w:rsidR="002661C0">
        <w:rPr>
          <w:rFonts w:ascii="Times New Roman" w:hAnsi="Times New Roman" w:cs="Times New Roman"/>
          <w:sz w:val="28"/>
          <w:szCs w:val="28"/>
        </w:rPr>
        <w:t>practically</w:t>
      </w:r>
      <w:r w:rsidR="007004DD">
        <w:rPr>
          <w:rFonts w:ascii="Times New Roman" w:hAnsi="Times New Roman" w:cs="Times New Roman"/>
          <w:sz w:val="28"/>
          <w:szCs w:val="28"/>
        </w:rPr>
        <w:t xml:space="preserve"> anyone who appeared to be critical of the </w:t>
      </w:r>
      <w:r w:rsidR="002661C0">
        <w:rPr>
          <w:rFonts w:ascii="Times New Roman" w:hAnsi="Times New Roman" w:cs="Times New Roman"/>
          <w:sz w:val="28"/>
          <w:szCs w:val="28"/>
        </w:rPr>
        <w:t>ruling.</w:t>
      </w:r>
    </w:p>
    <w:p w14:paraId="4DA0E0A6" w14:textId="77777777" w:rsidR="007004DD" w:rsidRDefault="007004DD" w:rsidP="008D729A">
      <w:pPr>
        <w:rPr>
          <w:rFonts w:ascii="Times New Roman" w:hAnsi="Times New Roman" w:cs="Times New Roman"/>
          <w:sz w:val="28"/>
          <w:szCs w:val="28"/>
        </w:rPr>
      </w:pPr>
    </w:p>
    <w:p w14:paraId="6D9F263E" w14:textId="5F884220" w:rsidR="007004DD" w:rsidRPr="006D5A77" w:rsidRDefault="00F46AF8" w:rsidP="004C3FD8">
      <w:pPr>
        <w:jc w:val="both"/>
        <w:rPr>
          <w:rFonts w:ascii="Times New Roman" w:hAnsi="Times New Roman" w:cs="Times New Roman"/>
          <w:sz w:val="28"/>
          <w:szCs w:val="28"/>
        </w:rPr>
      </w:pPr>
      <w:r>
        <w:rPr>
          <w:rFonts w:ascii="Algerian" w:hAnsi="Algerian" w:cs="Times New Roman"/>
          <w:sz w:val="40"/>
          <w:szCs w:val="40"/>
        </w:rPr>
        <w:t>t</w:t>
      </w:r>
      <w:r w:rsidR="007004DD">
        <w:rPr>
          <w:rFonts w:ascii="Times New Roman" w:hAnsi="Times New Roman" w:cs="Times New Roman"/>
          <w:sz w:val="28"/>
          <w:szCs w:val="28"/>
        </w:rPr>
        <w:t xml:space="preserve">he image of law enforcement agencies </w:t>
      </w:r>
      <w:r>
        <w:rPr>
          <w:rFonts w:ascii="Times New Roman" w:hAnsi="Times New Roman" w:cs="Times New Roman"/>
          <w:sz w:val="28"/>
          <w:szCs w:val="28"/>
        </w:rPr>
        <w:t xml:space="preserve">has taken a heavy blow in recent years because of alleged crimes </w:t>
      </w:r>
      <w:r w:rsidR="002661C0">
        <w:rPr>
          <w:rFonts w:ascii="Times New Roman" w:hAnsi="Times New Roman" w:cs="Times New Roman"/>
          <w:sz w:val="28"/>
          <w:szCs w:val="28"/>
        </w:rPr>
        <w:t>committed</w:t>
      </w:r>
      <w:r>
        <w:rPr>
          <w:rFonts w:ascii="Times New Roman" w:hAnsi="Times New Roman" w:cs="Times New Roman"/>
          <w:sz w:val="28"/>
          <w:szCs w:val="28"/>
        </w:rPr>
        <w:t xml:space="preserve"> by some of their </w:t>
      </w:r>
      <w:r w:rsidR="002661C0">
        <w:rPr>
          <w:rFonts w:ascii="Times New Roman" w:hAnsi="Times New Roman" w:cs="Times New Roman"/>
          <w:sz w:val="28"/>
          <w:szCs w:val="28"/>
        </w:rPr>
        <w:t>members. But</w:t>
      </w:r>
      <w:r>
        <w:rPr>
          <w:rFonts w:ascii="Times New Roman" w:hAnsi="Times New Roman" w:cs="Times New Roman"/>
          <w:sz w:val="28"/>
          <w:szCs w:val="28"/>
        </w:rPr>
        <w:t xml:space="preserve"> it is the politicization of the police and other law enforcers that has been the biggest letdown foe the </w:t>
      </w:r>
      <w:r w:rsidR="002661C0">
        <w:rPr>
          <w:rFonts w:ascii="Times New Roman" w:hAnsi="Times New Roman" w:cs="Times New Roman"/>
          <w:sz w:val="28"/>
          <w:szCs w:val="28"/>
        </w:rPr>
        <w:t>people. The</w:t>
      </w:r>
      <w:r>
        <w:rPr>
          <w:rFonts w:ascii="Times New Roman" w:hAnsi="Times New Roman" w:cs="Times New Roman"/>
          <w:sz w:val="28"/>
          <w:szCs w:val="28"/>
        </w:rPr>
        <w:t xml:space="preserve"> upcoming election will show us whether the law enforcement agencies will live up to the role envisioned by the CEC as well as the role we the people want to see which is to protect every member of the public regardless of their political affiliation.</w:t>
      </w:r>
    </w:p>
    <w:p w14:paraId="321163E1" w14:textId="77777777" w:rsidR="002702F1" w:rsidRDefault="002702F1" w:rsidP="008D729A">
      <w:pPr>
        <w:rPr>
          <w:rFonts w:ascii="Algerian" w:hAnsi="Algerian"/>
          <w:sz w:val="40"/>
          <w:szCs w:val="40"/>
        </w:rPr>
      </w:pPr>
    </w:p>
    <w:p w14:paraId="6399F23E" w14:textId="77777777" w:rsidR="002702F1" w:rsidRDefault="002702F1" w:rsidP="008D729A">
      <w:pPr>
        <w:rPr>
          <w:rFonts w:ascii="Algerian" w:hAnsi="Algerian"/>
          <w:sz w:val="40"/>
          <w:szCs w:val="40"/>
        </w:rPr>
      </w:pPr>
    </w:p>
    <w:p w14:paraId="50E25934" w14:textId="183BEC4A" w:rsidR="00F46AF8" w:rsidRPr="00866369" w:rsidRDefault="00866369" w:rsidP="00866369">
      <w:pPr>
        <w:numPr>
          <w:ilvl w:val="0"/>
          <w:numId w:val="1"/>
        </w:numPr>
        <w:jc w:val="center"/>
        <w:rPr>
          <w:rFonts w:ascii="Algerian" w:hAnsi="Algerian"/>
          <w:color w:val="538135" w:themeColor="accent6" w:themeShade="BF"/>
          <w:sz w:val="40"/>
          <w:szCs w:val="40"/>
        </w:rPr>
      </w:pPr>
      <w:r>
        <w:rPr>
          <w:rFonts w:ascii="Algerian" w:hAnsi="Algerian"/>
          <w:color w:val="538135" w:themeColor="accent6" w:themeShade="BF"/>
          <w:sz w:val="40"/>
          <w:szCs w:val="40"/>
        </w:rPr>
        <w:t>National news about sports:</w:t>
      </w:r>
    </w:p>
    <w:p w14:paraId="243C1902" w14:textId="6742AF55" w:rsidR="00866369" w:rsidRPr="00866369" w:rsidRDefault="00866369" w:rsidP="00866369">
      <w:pPr>
        <w:numPr>
          <w:ilvl w:val="0"/>
          <w:numId w:val="2"/>
        </w:numPr>
        <w:jc w:val="center"/>
        <w:rPr>
          <w:rFonts w:ascii="Algerian" w:hAnsi="Algerian"/>
          <w:color w:val="C45911" w:themeColor="accent2" w:themeShade="BF"/>
          <w:sz w:val="40"/>
          <w:szCs w:val="40"/>
        </w:rPr>
      </w:pPr>
      <w:r>
        <w:rPr>
          <w:rFonts w:ascii="Algerian" w:hAnsi="Algerian"/>
          <w:color w:val="C45911" w:themeColor="accent2" w:themeShade="BF"/>
          <w:sz w:val="40"/>
          <w:szCs w:val="40"/>
        </w:rPr>
        <w:t xml:space="preserve">Sakib arrives for </w:t>
      </w:r>
      <w:r w:rsidR="002661C0">
        <w:rPr>
          <w:rFonts w:ascii="Algerian" w:hAnsi="Algerian"/>
          <w:color w:val="C45911" w:themeColor="accent2" w:themeShade="BF"/>
          <w:sz w:val="40"/>
          <w:szCs w:val="40"/>
        </w:rPr>
        <w:t>India</w:t>
      </w:r>
      <w:r>
        <w:rPr>
          <w:rFonts w:ascii="Algerian" w:hAnsi="Algerian"/>
          <w:color w:val="C45911" w:themeColor="accent2" w:themeShade="BF"/>
          <w:sz w:val="40"/>
          <w:szCs w:val="40"/>
        </w:rPr>
        <w:t xml:space="preserve"> match fully geared up</w:t>
      </w:r>
    </w:p>
    <w:p w14:paraId="5801A013" w14:textId="77777777" w:rsidR="00866369" w:rsidRDefault="00866369" w:rsidP="008D729A">
      <w:pPr>
        <w:rPr>
          <w:rFonts w:ascii="Algerian" w:hAnsi="Algerian"/>
          <w:sz w:val="40"/>
          <w:szCs w:val="40"/>
        </w:rPr>
      </w:pPr>
    </w:p>
    <w:p w14:paraId="7389B3D8" w14:textId="7CC19C65" w:rsidR="00866369" w:rsidRDefault="00866369" w:rsidP="004C3FD8">
      <w:pPr>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sz w:val="40"/>
          <w:szCs w:val="40"/>
        </w:rPr>
        <w:t>A</w:t>
      </w:r>
      <w: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ccording to team management </w:t>
      </w:r>
      <w:r w:rsidRPr="00866369">
        <w:rPr>
          <w:rFonts w:ascii="Times New Roman" w:hAnsi="Times New Roman" w:cs="Times New Roman"/>
          <w:color w:val="538135" w:themeColor="accent6"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BANGLADESH CAPTAIN SAKIB AL HASAN </w:t>
      </w:r>
      <w: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has arrived at the Maharashtra cricket association </w:t>
      </w:r>
      <w:r w:rsidR="00D47EBB">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stadium on </w:t>
      </w:r>
      <w:proofErr w:type="spellStart"/>
      <w:r w:rsidR="002661C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pune</w:t>
      </w:r>
      <w:proofErr w:type="spellEnd"/>
      <w:r w:rsidR="002661C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w:t>
      </w:r>
      <w:r w:rsidR="00D47EBB">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day with his kit bag indicating that the all rounder is likely to take part in the crucial world cup match against </w:t>
      </w:r>
      <w:r w:rsidR="002661C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India</w:t>
      </w:r>
      <w:r w:rsidR="00D47EBB">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even though there is still no official confirmation.</w:t>
      </w:r>
    </w:p>
    <w:p w14:paraId="48CC73D9" w14:textId="77777777" w:rsidR="00D47EBB" w:rsidRDefault="00D47EBB" w:rsidP="008D729A">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2892FD" w14:textId="0DFC6913" w:rsidR="00D47EBB" w:rsidRDefault="002661C0" w:rsidP="004C3FD8">
      <w:pPr>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ahib</w:t>
      </w:r>
      <w:r w:rsidR="00D47EBB">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went for the first scan straight from the ground after the game against </w:t>
      </w:r>
      <w: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Zealand. later</w:t>
      </w:r>
      <w:r w:rsidR="00D47EBB">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team management revealed that his condition would be assessed on a basis.</w:t>
      </w:r>
    </w:p>
    <w:p w14:paraId="2DF9543B" w14:textId="77777777" w:rsidR="00D47EBB" w:rsidRDefault="00D47EBB" w:rsidP="008D729A">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DAC90F" w14:textId="3BFC16BB" w:rsidR="00D47EBB" w:rsidRDefault="00D47EBB" w:rsidP="008D729A">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was learnt that Shakib had a great I tear on his left thigh but the team management never revealed his injury officially.</w:t>
      </w:r>
    </w:p>
    <w:p w14:paraId="4AD477D1" w14:textId="77777777" w:rsidR="00D47EBB" w:rsidRDefault="00D47EBB" w:rsidP="008D729A">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2D1466" w14:textId="285C7337" w:rsidR="00D47EBB" w:rsidRDefault="00D47EBB" w:rsidP="004C3FD8">
      <w:pPr>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 Shakib eventually plays that day it will be a huge boost for the Bangladesh team who are looking </w:t>
      </w:r>
      <w:r w:rsidR="002661C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bounce</w:t>
      </w:r>
      <w: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back after consecutive defeats against England and new ze land following a six wicket win over </w:t>
      </w:r>
      <w:r w:rsidR="002661C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Afghanistan</w:t>
      </w:r>
      <w: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their opening match in the world cup.</w:t>
      </w:r>
    </w:p>
    <w:p w14:paraId="7E51888C" w14:textId="77777777" w:rsidR="00D47EBB" w:rsidRDefault="00D47EBB" w:rsidP="008D729A">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D6486C" w14:textId="77777777" w:rsidR="00D47EBB" w:rsidRDefault="00D47EBB" w:rsidP="008D729A">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331708" w14:textId="77777777" w:rsidR="00274B19" w:rsidRDefault="00274B19" w:rsidP="008D729A">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2FC305" w14:textId="2E9B9EC0" w:rsidR="00274B19" w:rsidRPr="00274B19" w:rsidRDefault="00274B19" w:rsidP="00274B19">
      <w:pPr>
        <w:ind w:left="36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D40DB8" w14:textId="3CC820C0" w:rsidR="00274B19" w:rsidRPr="00274B19" w:rsidRDefault="00274B19" w:rsidP="00274B19">
      <w:pPr>
        <w:numPr>
          <w:ilvl w:val="1"/>
          <w:numId w:val="2"/>
        </w:numPr>
        <w:jc w:val="center"/>
        <w:rPr>
          <w:rFonts w:ascii="Algerian" w:hAnsi="Algerian" w:cs="Times New Roman"/>
          <w:color w:val="C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4B19">
        <w:rPr>
          <w:rFonts w:ascii="Algerian" w:hAnsi="Algerian" w:cs="Times New Roman"/>
          <w:color w:val="C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International news</w:t>
      </w:r>
    </w:p>
    <w:p w14:paraId="261BFBB9" w14:textId="77777777" w:rsidR="00274B19" w:rsidRDefault="00274B19" w:rsidP="00274B19">
      <w:pPr>
        <w:jc w:val="center"/>
        <w:rPr>
          <w:rFonts w:ascii="Algerian" w:hAnsi="Algerian" w:cs="Times New Roman"/>
          <w:color w:val="C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6E6A94" w14:textId="77777777" w:rsidR="00274B19" w:rsidRDefault="00274B19" w:rsidP="00274B19">
      <w:pPr>
        <w:jc w:val="center"/>
        <w:rPr>
          <w:rFonts w:ascii="Algerian" w:hAnsi="Algerian" w:cs="Times New Roman"/>
          <w:color w:val="C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A2C78C" w14:textId="77777777" w:rsidR="00274B19" w:rsidRDefault="00274B19" w:rsidP="00274B19">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CE156F" w14:textId="3B5DD8D3" w:rsidR="00274B19" w:rsidRPr="00274B19" w:rsidRDefault="00274B19" w:rsidP="00274B19">
      <w:pPr>
        <w:numPr>
          <w:ilvl w:val="0"/>
          <w:numId w:val="2"/>
        </w:numPr>
        <w:jc w:val="center"/>
        <w:rPr>
          <w:rFonts w:ascii="Algerian" w:hAnsi="Algerian" w:cs="Times New Roman"/>
          <w:color w:val="FFFF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4B19">
        <w:rPr>
          <w:rFonts w:ascii="Algerian" w:hAnsi="Algerian" w:cs="Times New Roman"/>
          <w:color w:val="FFFF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Israel will not supply water fuel to </w:t>
      </w:r>
      <w:r w:rsidR="004B55EA" w:rsidRPr="00274B19">
        <w:rPr>
          <w:rFonts w:ascii="Algerian" w:hAnsi="Algerian" w:cs="Times New Roman"/>
          <w:color w:val="FFFF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Gaza</w:t>
      </w:r>
      <w:r w:rsidRPr="00274B19">
        <w:rPr>
          <w:rFonts w:ascii="Algerian" w:hAnsi="Algerian" w:cs="Times New Roman"/>
          <w:color w:val="FFFF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until hostages freed:</w:t>
      </w:r>
    </w:p>
    <w:p w14:paraId="0F47CB4C" w14:textId="77777777" w:rsidR="00274B19" w:rsidRDefault="00274B19" w:rsidP="00274B19">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6430C7" w14:textId="77777777" w:rsidR="00274B19" w:rsidRDefault="00274B19" w:rsidP="00274B19">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1EB76C" w14:textId="77777777" w:rsidR="00274B19" w:rsidRDefault="00274B19" w:rsidP="00274B19">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F08010" w14:textId="4BF50C4B" w:rsidR="002473F4" w:rsidRDefault="002473F4" w:rsidP="004C3FD8">
      <w:pPr>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274B19">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round 150 </w:t>
      </w:r>
      <w:r w:rsidR="00D3394D">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Israelis</w:t>
      </w:r>
      <w:r w:rsidR="002661C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ins w:id="0" w:author="Microsoft Word" w:date="2025-08-20T20:35:00Z" w16du:dateUtc="2025-08-20T14:35:00Z">
        <w:r w:rsidR="004B55EA">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Israelis</w:t>
        </w:r>
        <w:r w:rsidR="002661C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ins>
      <w:r w:rsidR="00274B19">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foreigners and dual nationals were abducted to the </w:t>
      </w:r>
      <w:r w:rsidR="002661C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Gaza</w:t>
      </w:r>
      <w:r w:rsidR="00274B19">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strip by </w:t>
      </w:r>
      <w:r w:rsidR="002661C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humans’</w:t>
      </w:r>
      <w:r w:rsidR="00274B19">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militants as part of the Saturday attacked to the </w:t>
      </w:r>
      <w:r w:rsidR="002661C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Gaza</w:t>
      </w:r>
      <w: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strip by </w:t>
      </w:r>
      <w:r w:rsidR="002661C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Hamas</w:t>
      </w:r>
      <w: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militants that killed more than 1200 people in Israeli towns and communities </w:t>
      </w:r>
      <w:r>
        <w:rPr>
          <w:rFonts w:ascii="Algerian" w:hAnsi="Algerian"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round the </w:t>
      </w:r>
      <w:r w:rsidR="002661C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enclave. Israel</w:t>
      </w:r>
      <w: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in turn launched a withering campaign against </w:t>
      </w:r>
      <w:r w:rsidR="00D3394D">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Hamas</w:t>
      </w:r>
      <w: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militants in </w:t>
      </w:r>
      <w:r w:rsidR="002661C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Gaza</w:t>
      </w:r>
      <w: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strip killing around 1200 people.</w:t>
      </w:r>
    </w:p>
    <w:p w14:paraId="180BB8A5" w14:textId="77777777" w:rsidR="002473F4" w:rsidRDefault="002473F4" w:rsidP="00274B19">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6D9370" w14:textId="02F3444C" w:rsidR="00274B19" w:rsidRPr="00274B19" w:rsidRDefault="002473F4" w:rsidP="004C3FD8">
      <w:pPr>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 recent </w:t>
      </w:r>
      <w:r w:rsidR="002661C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days, Israel</w:t>
      </w:r>
      <w: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announced a complete seize on </w:t>
      </w:r>
      <w:r w:rsidR="002661C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Gaza</w:t>
      </w:r>
      <w: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cutting off </w:t>
      </w:r>
      <w:r w:rsidR="002661C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water, fuel</w:t>
      </w:r>
      <w: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electricity </w:t>
      </w:r>
      <w:r w:rsidR="002661C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supplies. The</w:t>
      </w:r>
      <w: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Palestine </w:t>
      </w:r>
      <w:r w:rsidR="002661C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territories</w:t>
      </w:r>
      <w: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sole power plant shut down on Wednesday after running out of fuel. </w:t>
      </w:r>
    </w:p>
    <w:p w14:paraId="3D783902" w14:textId="507B0C00" w:rsidR="00274B19" w:rsidRDefault="00274B19" w:rsidP="00274B19">
      <w:pPr>
        <w:jc w:val="center"/>
        <w:rPr>
          <w:rFonts w:ascii="Algerian" w:hAnsi="Algerian" w:cs="Times New Roman"/>
          <w:color w:val="C0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609570" w14:textId="705518AD" w:rsidR="002473F4" w:rsidRDefault="002661C0" w:rsidP="00A975B9">
      <w:pPr>
        <w:numPr>
          <w:ilvl w:val="0"/>
          <w:numId w:val="3"/>
        </w:numPr>
        <w:jc w:val="center"/>
        <w:rPr>
          <w:rFonts w:ascii="Algerian" w:hAnsi="Algerian" w:cs="Times New Roman"/>
          <w:color w:val="2F5496" w:themeColor="accent1"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cs="Times New Roman"/>
          <w:color w:val="2F5496" w:themeColor="accent1"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International: Indian </w:t>
      </w:r>
      <w:r w:rsidR="00617525">
        <w:rPr>
          <w:rFonts w:ascii="Algerian" w:hAnsi="Algerian" w:cs="Times New Roman"/>
          <w:color w:val="2F5496" w:themeColor="accent1"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 court declines to allow same -sex marriages</w:t>
      </w:r>
    </w:p>
    <w:p w14:paraId="7995FC1D" w14:textId="77777777" w:rsidR="00617525" w:rsidRDefault="00617525" w:rsidP="00617525">
      <w:pPr>
        <w:rPr>
          <w:rFonts w:ascii="Algerian" w:hAnsi="Algerian" w:cs="Times New Roman"/>
          <w:color w:val="2F5496" w:themeColor="accent1"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EF89E5" w14:textId="77777777" w:rsidR="004C3FD8" w:rsidRDefault="004C3FD8" w:rsidP="004C3FD8">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89BFDA" w14:textId="77777777" w:rsidR="004C3FD8" w:rsidRDefault="004C3FD8" w:rsidP="004C3FD8">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C1D7F7" w14:textId="524F471F" w:rsidR="00617525" w:rsidRDefault="00617525" w:rsidP="004C3FD8">
      <w:pPr>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cs="Times New Roman"/>
          <w:color w:val="2F5496" w:themeColor="accent1"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five -judge bench headed by the chief justice of </w:t>
      </w:r>
      <w:r w:rsidR="002661C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India</w:t>
      </w:r>
      <w: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661C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Y</w:t>
      </w:r>
      <w: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Chandrachud heard arguments in the case between April and </w:t>
      </w:r>
      <w:r w:rsidR="002661C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May</w:t>
      </w:r>
      <w: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year and pronounced its verdict on Tuesday.</w:t>
      </w:r>
      <w:r w:rsidR="002661C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Chandrachur</w:t>
      </w:r>
      <w: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said there was a degree of </w:t>
      </w:r>
      <w:r>
        <w:rPr>
          <w:rFonts w:ascii="Times New Roman" w:hAnsi="Times New Roman" w:cs="Times New Roman"/>
          <w:color w:val="00B05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“agreement and disagreement on how far we have to go” </w:t>
      </w:r>
      <w: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same sex marriage as he began reading his order.</w:t>
      </w:r>
    </w:p>
    <w:p w14:paraId="4FAAFC5F" w14:textId="77777777" w:rsidR="00617525" w:rsidRDefault="00617525" w:rsidP="00617525">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D9B06E" w14:textId="3B03AA62" w:rsidR="00935AFB" w:rsidRDefault="00935AFB" w:rsidP="004C3FD8">
      <w:pPr>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17525">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wo of the other four judges agreed with the drenched </w:t>
      </w:r>
      <w: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the court not legalizing same sex marriages making it a </w:t>
      </w:r>
      <w:r w:rsidR="002661C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majority. The</w:t>
      </w:r>
      <w: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court </w:t>
      </w:r>
      <w:r w:rsidR="002661C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ruling</w:t>
      </w:r>
      <w: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comes five years after a historic 2018njudgement when the supreme court scrapped a colonial era ban on gay se</w:t>
      </w:r>
      <w:r w:rsidR="002661C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p w14:paraId="74FE7C1A" w14:textId="77777777" w:rsidR="00935AFB" w:rsidRDefault="00935AFB" w:rsidP="00617525">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DFD897" w14:textId="7B425162" w:rsidR="00617525" w:rsidRDefault="00935AFB" w:rsidP="00617525">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nly Taiwan and Nepal allow same sex unions in </w:t>
      </w:r>
      <w:proofErr w:type="spellStart"/>
      <w:r w:rsidR="002661C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sia</w:t>
      </w:r>
      <w:proofErr w:type="spellEnd"/>
      <w: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661C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largely conservative values still dominate politics and society.</w:t>
      </w:r>
    </w:p>
    <w:p w14:paraId="16279A94" w14:textId="77777777" w:rsidR="00935AFB" w:rsidRDefault="00935AFB" w:rsidP="00617525">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391D6F" w14:textId="4D4C3AE3" w:rsidR="00935AFB" w:rsidRDefault="00A975B9" w:rsidP="004C3FD8">
      <w:pPr>
        <w:jc w:val="bot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935AFB">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rime minister </w:t>
      </w:r>
      <w:r w:rsidR="00D3394D">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Narendra</w:t>
      </w:r>
      <w:r w:rsidR="00935AFB">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Modie’s government had opposed the petitions </w:t>
      </w:r>
      <w:r w:rsidR="002661C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calling</w:t>
      </w:r>
      <w:r w:rsidR="00935AFB">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them “urban elitist views” and stating that parliament is the right platform to debate and legislate on the matter.</w:t>
      </w:r>
    </w:p>
    <w:p w14:paraId="249883EA" w14:textId="77777777" w:rsidR="00935AFB" w:rsidRDefault="00935AFB" w:rsidP="00617525">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9703BF" w14:textId="2A10129D" w:rsidR="00935AFB" w:rsidRPr="00617525" w:rsidRDefault="00A975B9" w:rsidP="00617525">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935AFB">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 has also said that such marriages are not comparable with the Indian family unit concept of a </w:t>
      </w:r>
      <w:r w:rsidR="002661C0">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husband, a</w:t>
      </w:r>
      <w:r w:rsidR="00935AFB">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wife and children. </w:t>
      </w:r>
    </w:p>
    <w:p w14:paraId="3AF005FD" w14:textId="3D0DF5EF" w:rsidR="00617525" w:rsidRDefault="00A975B9" w:rsidP="00617525">
      <w:pPr>
        <w:rPr>
          <w:rFonts w:ascii="Times New Roman" w:hAnsi="Times New Roman" w:cs="Times New Roman"/>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F5BA34D" w14:textId="009E6B4A" w:rsidR="00A975B9" w:rsidRPr="00A975B9" w:rsidRDefault="00A975B9" w:rsidP="00A975B9">
      <w:pPr>
        <w:jc w:val="center"/>
        <w:rPr>
          <w:rFonts w:ascii="Times New Roman" w:hAnsi="Times New Roman" w:cs="Times New Roman"/>
          <w:color w:val="2F5496" w:themeColor="accent1"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75B9">
        <w:rPr>
          <w:rFonts w:ascii="Times New Roman" w:hAnsi="Times New Roman" w:cs="Times New Roman"/>
          <w:color w:val="2F5496" w:themeColor="accent1"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END</w:t>
      </w:r>
    </w:p>
    <w:sectPr w:rsidR="00A975B9" w:rsidRPr="00A975B9" w:rsidSect="00A975B9">
      <w:headerReference w:type="default" r:id="rId7"/>
      <w:pgSz w:w="12240" w:h="15840"/>
      <w:pgMar w:top="1440" w:right="1440" w:bottom="1440" w:left="1440" w:header="720" w:footer="720" w:gutter="0"/>
      <w:pgBorders w:offsetFrom="page">
        <w:top w:val="single" w:sz="48" w:space="24" w:color="2E74B5" w:themeColor="accent5" w:themeShade="BF"/>
        <w:left w:val="single" w:sz="48" w:space="24" w:color="2E74B5" w:themeColor="accent5" w:themeShade="BF"/>
        <w:bottom w:val="single" w:sz="48" w:space="24" w:color="2E74B5" w:themeColor="accent5" w:themeShade="BF"/>
        <w:right w:val="single" w:sz="48" w:space="24" w:color="2E74B5" w:themeColor="accent5"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73DF88" w14:textId="77777777" w:rsidR="00A975B9" w:rsidRDefault="00A975B9" w:rsidP="00A975B9">
      <w:pPr>
        <w:spacing w:after="0" w:line="240" w:lineRule="auto"/>
      </w:pPr>
      <w:r>
        <w:separator/>
      </w:r>
    </w:p>
  </w:endnote>
  <w:endnote w:type="continuationSeparator" w:id="0">
    <w:p w14:paraId="273A2C0D" w14:textId="77777777" w:rsidR="00A975B9" w:rsidRDefault="00A975B9" w:rsidP="00A97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2D982A" w14:textId="77777777" w:rsidR="00A975B9" w:rsidRDefault="00A975B9" w:rsidP="00A975B9">
      <w:pPr>
        <w:spacing w:after="0" w:line="240" w:lineRule="auto"/>
      </w:pPr>
      <w:r>
        <w:separator/>
      </w:r>
    </w:p>
  </w:footnote>
  <w:footnote w:type="continuationSeparator" w:id="0">
    <w:p w14:paraId="3F57AC86" w14:textId="77777777" w:rsidR="00A975B9" w:rsidRDefault="00A975B9" w:rsidP="00A97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0334926"/>
      <w:docPartObj>
        <w:docPartGallery w:val="Page Numbers (Top of Page)"/>
        <w:docPartUnique/>
      </w:docPartObj>
    </w:sdtPr>
    <w:sdtEndPr>
      <w:rPr>
        <w:noProof/>
      </w:rPr>
    </w:sdtEndPr>
    <w:sdtContent>
      <w:p w14:paraId="20A29A6B" w14:textId="139B0CEE" w:rsidR="00A975B9" w:rsidRDefault="00A975B9">
        <w:pPr>
          <w:pStyle w:val="Header"/>
        </w:pPr>
        <w:r>
          <w:fldChar w:fldCharType="begin"/>
        </w:r>
        <w:r>
          <w:instrText xml:space="preserve"> PAGE   \* MERGEFORMAT </w:instrText>
        </w:r>
        <w:r>
          <w:fldChar w:fldCharType="separate"/>
        </w:r>
        <w:r>
          <w:rPr>
            <w:noProof/>
          </w:rPr>
          <w:t>2</w:t>
        </w:r>
        <w:r>
          <w:rPr>
            <w:noProof/>
          </w:rPr>
          <w:fldChar w:fldCharType="end"/>
        </w:r>
      </w:p>
    </w:sdtContent>
  </w:sdt>
  <w:p w14:paraId="5DE6D087" w14:textId="77777777" w:rsidR="00A975B9" w:rsidRDefault="00A975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D14AD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7A52693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7E585A1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653609742">
    <w:abstractNumId w:val="0"/>
  </w:num>
  <w:num w:numId="2" w16cid:durableId="370686475">
    <w:abstractNumId w:val="1"/>
  </w:num>
  <w:num w:numId="3" w16cid:durableId="2678106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5DB"/>
    <w:rsid w:val="000049C2"/>
    <w:rsid w:val="00035984"/>
    <w:rsid w:val="00065ED7"/>
    <w:rsid w:val="000B376A"/>
    <w:rsid w:val="00113A46"/>
    <w:rsid w:val="00141074"/>
    <w:rsid w:val="00144D59"/>
    <w:rsid w:val="001600CE"/>
    <w:rsid w:val="00173E5C"/>
    <w:rsid w:val="001B1360"/>
    <w:rsid w:val="001C471B"/>
    <w:rsid w:val="001D0A73"/>
    <w:rsid w:val="001E7742"/>
    <w:rsid w:val="00206367"/>
    <w:rsid w:val="00210354"/>
    <w:rsid w:val="00217C4D"/>
    <w:rsid w:val="002273F5"/>
    <w:rsid w:val="002473F4"/>
    <w:rsid w:val="0025283D"/>
    <w:rsid w:val="002636CD"/>
    <w:rsid w:val="00263C13"/>
    <w:rsid w:val="00265307"/>
    <w:rsid w:val="002661C0"/>
    <w:rsid w:val="00266B39"/>
    <w:rsid w:val="002702F1"/>
    <w:rsid w:val="00273FD4"/>
    <w:rsid w:val="00274B19"/>
    <w:rsid w:val="0027768B"/>
    <w:rsid w:val="002805FD"/>
    <w:rsid w:val="00290359"/>
    <w:rsid w:val="002C7049"/>
    <w:rsid w:val="002D5AE9"/>
    <w:rsid w:val="00326A9E"/>
    <w:rsid w:val="003308DA"/>
    <w:rsid w:val="00342EB4"/>
    <w:rsid w:val="003572EB"/>
    <w:rsid w:val="003723F4"/>
    <w:rsid w:val="00381A05"/>
    <w:rsid w:val="00384945"/>
    <w:rsid w:val="003A10A7"/>
    <w:rsid w:val="003C4842"/>
    <w:rsid w:val="003C570E"/>
    <w:rsid w:val="00430B19"/>
    <w:rsid w:val="004A15F1"/>
    <w:rsid w:val="004A1C47"/>
    <w:rsid w:val="004B55EA"/>
    <w:rsid w:val="004C3FD8"/>
    <w:rsid w:val="004D7265"/>
    <w:rsid w:val="00523238"/>
    <w:rsid w:val="00542BED"/>
    <w:rsid w:val="00550442"/>
    <w:rsid w:val="005602E8"/>
    <w:rsid w:val="00587794"/>
    <w:rsid w:val="005949ED"/>
    <w:rsid w:val="005D71DC"/>
    <w:rsid w:val="00617525"/>
    <w:rsid w:val="00633F80"/>
    <w:rsid w:val="00674197"/>
    <w:rsid w:val="00676DBB"/>
    <w:rsid w:val="006B5A8E"/>
    <w:rsid w:val="006D5A77"/>
    <w:rsid w:val="006F03E0"/>
    <w:rsid w:val="007004DD"/>
    <w:rsid w:val="00704F63"/>
    <w:rsid w:val="00730E24"/>
    <w:rsid w:val="007448CB"/>
    <w:rsid w:val="0075350E"/>
    <w:rsid w:val="00792941"/>
    <w:rsid w:val="007A1C06"/>
    <w:rsid w:val="007A5B3E"/>
    <w:rsid w:val="007E5400"/>
    <w:rsid w:val="007F7A3A"/>
    <w:rsid w:val="00866369"/>
    <w:rsid w:val="008D729A"/>
    <w:rsid w:val="00911323"/>
    <w:rsid w:val="0091271C"/>
    <w:rsid w:val="0093326F"/>
    <w:rsid w:val="00935AFB"/>
    <w:rsid w:val="009447C8"/>
    <w:rsid w:val="00990339"/>
    <w:rsid w:val="00990E60"/>
    <w:rsid w:val="009A3F8F"/>
    <w:rsid w:val="009A71C8"/>
    <w:rsid w:val="009D1656"/>
    <w:rsid w:val="00A15469"/>
    <w:rsid w:val="00A231C9"/>
    <w:rsid w:val="00A26555"/>
    <w:rsid w:val="00A6675D"/>
    <w:rsid w:val="00A975B9"/>
    <w:rsid w:val="00B23A25"/>
    <w:rsid w:val="00B42134"/>
    <w:rsid w:val="00B50F8D"/>
    <w:rsid w:val="00B53F7F"/>
    <w:rsid w:val="00B93FE2"/>
    <w:rsid w:val="00C112B8"/>
    <w:rsid w:val="00C677DA"/>
    <w:rsid w:val="00CA3497"/>
    <w:rsid w:val="00CB072D"/>
    <w:rsid w:val="00CE52CF"/>
    <w:rsid w:val="00D008AC"/>
    <w:rsid w:val="00D260C1"/>
    <w:rsid w:val="00D3394D"/>
    <w:rsid w:val="00D348C2"/>
    <w:rsid w:val="00D374D5"/>
    <w:rsid w:val="00D47EBB"/>
    <w:rsid w:val="00D50019"/>
    <w:rsid w:val="00D6777F"/>
    <w:rsid w:val="00D93334"/>
    <w:rsid w:val="00DB1D21"/>
    <w:rsid w:val="00DB5225"/>
    <w:rsid w:val="00DF3FBE"/>
    <w:rsid w:val="00E36D57"/>
    <w:rsid w:val="00E405DB"/>
    <w:rsid w:val="00EB4C5C"/>
    <w:rsid w:val="00EF0444"/>
    <w:rsid w:val="00F15654"/>
    <w:rsid w:val="00F40C15"/>
    <w:rsid w:val="00F41880"/>
    <w:rsid w:val="00F46AF8"/>
    <w:rsid w:val="00FA0EF1"/>
    <w:rsid w:val="00FD4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2E53D"/>
  <w15:chartTrackingRefBased/>
  <w15:docId w15:val="{1AEBBB8B-4598-4CB9-8458-3A9A33156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E36D57"/>
    <w:rPr>
      <w:i/>
      <w:iCs/>
      <w:color w:val="4472C4" w:themeColor="accent1"/>
    </w:rPr>
  </w:style>
  <w:style w:type="character" w:styleId="Hyperlink">
    <w:name w:val="Hyperlink"/>
    <w:basedOn w:val="DefaultParagraphFont"/>
    <w:uiPriority w:val="99"/>
    <w:unhideWhenUsed/>
    <w:rsid w:val="009A3F8F"/>
    <w:rPr>
      <w:color w:val="0563C1" w:themeColor="hyperlink"/>
      <w:u w:val="single"/>
    </w:rPr>
  </w:style>
  <w:style w:type="character" w:styleId="UnresolvedMention">
    <w:name w:val="Unresolved Mention"/>
    <w:basedOn w:val="DefaultParagraphFont"/>
    <w:uiPriority w:val="99"/>
    <w:semiHidden/>
    <w:unhideWhenUsed/>
    <w:rsid w:val="009A3F8F"/>
    <w:rPr>
      <w:color w:val="605E5C"/>
      <w:shd w:val="clear" w:color="auto" w:fill="E1DFDD"/>
    </w:rPr>
  </w:style>
  <w:style w:type="character" w:styleId="PlaceholderText">
    <w:name w:val="Placeholder Text"/>
    <w:basedOn w:val="DefaultParagraphFont"/>
    <w:uiPriority w:val="99"/>
    <w:semiHidden/>
    <w:rsid w:val="00D50019"/>
    <w:rPr>
      <w:color w:val="808080"/>
    </w:rPr>
  </w:style>
  <w:style w:type="paragraph" w:styleId="Header">
    <w:name w:val="header"/>
    <w:basedOn w:val="Normal"/>
    <w:link w:val="HeaderChar"/>
    <w:uiPriority w:val="99"/>
    <w:unhideWhenUsed/>
    <w:rsid w:val="00A97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75B9"/>
  </w:style>
  <w:style w:type="paragraph" w:styleId="Footer">
    <w:name w:val="footer"/>
    <w:basedOn w:val="Normal"/>
    <w:link w:val="FooterChar"/>
    <w:uiPriority w:val="99"/>
    <w:unhideWhenUsed/>
    <w:rsid w:val="00A97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Nishat Tasnim Alvi</dc:creator>
  <cp:keywords/>
  <dc:description/>
  <cp:lastModifiedBy>Nishat Tasnim Alvi</cp:lastModifiedBy>
  <cp:revision>6</cp:revision>
  <cp:lastPrinted>2023-10-25T12:41:00Z</cp:lastPrinted>
  <dcterms:created xsi:type="dcterms:W3CDTF">2023-10-25T12:08:00Z</dcterms:created>
  <dcterms:modified xsi:type="dcterms:W3CDTF">2025-08-20T14:36:00Z</dcterms:modified>
</cp:coreProperties>
</file>